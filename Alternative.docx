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0ED" w:rsidRDefault="002460ED" w:rsidP="002460ED">
      <w:pPr>
        <w:rPr>
          <w:lang w:val="ru-RU"/>
        </w:rPr>
      </w:pPr>
      <w:r>
        <w:t>Alt</w:t>
      </w:r>
      <w:r>
        <w:rPr>
          <w:lang w:val="ru-RU"/>
        </w:rPr>
        <w:t>;</w:t>
      </w:r>
      <w:del w:id="0" w:author="Comparison" w:date="2016-03-03T18:08:00Z">
        <w:r>
          <w:rPr>
            <w:lang w:val="ru-RU"/>
          </w:rPr>
          <w:delText>;</w:delText>
        </w:r>
      </w:del>
    </w:p>
    <w:p w:rsidR="002460ED" w:rsidRDefault="002460ED" w:rsidP="002460ED">
      <w:pPr>
        <w:rPr>
          <w:lang w:val="ru-RU"/>
        </w:rPr>
      </w:pPr>
      <w:r>
        <w:rPr>
          <w:lang w:val="ru-RU"/>
        </w:rPr>
        <w:t>Вторая запись;</w:t>
      </w:r>
      <w:del w:id="1" w:author="Comparison" w:date="2016-03-03T18:08:00Z">
        <w:r>
          <w:rPr>
            <w:lang w:val="ru-RU"/>
          </w:rPr>
          <w:delText>;</w:delText>
        </w:r>
      </w:del>
    </w:p>
    <w:p w:rsidR="006F4C7F" w:rsidRPr="000746B5" w:rsidRDefault="000746B5" w:rsidP="002460ED">
      <w:r>
        <w:t>Master version</w:t>
      </w:r>
      <w:bookmarkStart w:id="2" w:name="_GoBack"/>
      <w:bookmarkEnd w:id="2"/>
    </w:p>
    <w:sectPr w:rsidR="006F4C7F" w:rsidRPr="00074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5A"/>
    <w:rsid w:val="000746B5"/>
    <w:rsid w:val="0011157A"/>
    <w:rsid w:val="002460ED"/>
    <w:rsid w:val="00287B62"/>
    <w:rsid w:val="002F245A"/>
    <w:rsid w:val="00654CFE"/>
    <w:rsid w:val="006F4C7F"/>
    <w:rsid w:val="009A3D9E"/>
    <w:rsid w:val="00BE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638F1-2D71-42FB-9034-ADFDDAC14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0E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2016-03-03T13:55:00Z</dcterms:created>
  <dcterms:modified xsi:type="dcterms:W3CDTF">2016-03-03T16:36:00Z</dcterms:modified>
</cp:coreProperties>
</file>